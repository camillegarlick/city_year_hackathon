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9114" w14:textId="78F700B9" w:rsidR="629A930B" w:rsidDel="007824B4" w:rsidRDefault="2A9C9DFE" w:rsidP="6AF18372">
      <w:pPr>
        <w:rPr>
          <w:del w:id="0" w:author="Elizabeth Edwards" w:date="2019-11-14T11:58:00Z"/>
          <w:rFonts w:ascii="Calibri" w:eastAsia="Calibri" w:hAnsi="Calibri" w:cs="Calibri"/>
        </w:rPr>
      </w:pPr>
      <w:r w:rsidRPr="2A9C9DFE">
        <w:rPr>
          <w:rFonts w:ascii="Calibri" w:eastAsia="Calibri" w:hAnsi="Calibri" w:cs="Calibri"/>
        </w:rPr>
        <w:t>Dear &lt;&lt;</w:t>
      </w:r>
      <w:proofErr w:type="spellStart"/>
      <w:r w:rsidRPr="2A9C9DFE">
        <w:rPr>
          <w:rFonts w:ascii="Calibri" w:eastAsia="Calibri" w:hAnsi="Calibri" w:cs="Calibri"/>
        </w:rPr>
        <w:t>First_Name</w:t>
      </w:r>
      <w:proofErr w:type="spellEnd"/>
      <w:r w:rsidRPr="2A9C9DFE">
        <w:rPr>
          <w:rFonts w:ascii="Calibri" w:eastAsia="Calibri" w:hAnsi="Calibri" w:cs="Calibri"/>
        </w:rPr>
        <w:t>&gt;&gt;,</w:t>
      </w:r>
    </w:p>
    <w:p w14:paraId="36E3B537" w14:textId="58ABCA22" w:rsidR="007824B4" w:rsidRDefault="007824B4" w:rsidP="2A9C9DFE">
      <w:pPr>
        <w:rPr>
          <w:ins w:id="1" w:author="Elizabeth Edwards" w:date="2019-11-14T11:58:00Z"/>
          <w:rFonts w:ascii="Calibri" w:eastAsia="Calibri" w:hAnsi="Calibri" w:cs="Calibri"/>
        </w:rPr>
      </w:pPr>
    </w:p>
    <w:p w14:paraId="01098CC5" w14:textId="2940B771" w:rsidR="3BAFEFF0" w:rsidRDefault="3BAFEFF0">
      <w:pPr>
        <w:rPr>
          <w:rFonts w:ascii="Calibri" w:eastAsia="Calibri" w:hAnsi="Calibri" w:cs="Calibri"/>
          <w:rPrChange w:id="2" w:author="Brad Rose" w:date="2019-12-10T15:30:00Z">
            <w:rPr/>
          </w:rPrChange>
        </w:rPr>
      </w:pPr>
      <w:ins w:id="3" w:author="Elizabeth Edwards" w:date="2019-11-14T11:58:00Z">
        <w:del w:id="4" w:author="Brad Rose" w:date="2019-12-10T15:29:00Z">
          <w:r w:rsidDel="49F9EBD8">
            <w:rPr>
              <w:rFonts w:ascii="Calibri" w:eastAsia="Calibri" w:hAnsi="Calibri" w:cs="Calibri"/>
            </w:rPr>
            <w:delText xml:space="preserve">City Year </w:delText>
          </w:r>
        </w:del>
      </w:ins>
      <w:del w:id="5" w:author="Elizabeth Edwards" w:date="2019-11-14T11:58:00Z">
        <w:r w:rsidR="6AF18372" w:rsidRPr="6AF18372" w:rsidDel="007824B4">
          <w:rPr>
            <w:rFonts w:ascii="Calibri" w:eastAsia="Calibri" w:hAnsi="Calibri" w:cs="Calibri"/>
          </w:rPr>
          <w:delText xml:space="preserve">At City Year, our work </w:delText>
        </w:r>
      </w:del>
      <w:del w:id="6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 xml:space="preserve">is rooted in the idea of </w:delText>
        </w:r>
      </w:del>
      <w:ins w:id="7" w:author="Elizabeth Edwards" w:date="2019-11-14T11:58:00Z">
        <w:del w:id="8" w:author="Brad Rose" w:date="2019-12-10T15:29:00Z">
          <w:r w:rsidDel="49F9EBD8">
            <w:rPr>
              <w:rFonts w:ascii="Calibri" w:eastAsia="Calibri" w:hAnsi="Calibri" w:cs="Calibri"/>
            </w:rPr>
            <w:delText>our work</w:delText>
          </w:r>
        </w:del>
      </w:ins>
      <w:ins w:id="9" w:author="Elizabeth Edwards" w:date="2019-11-14T11:57:00Z">
        <w:del w:id="10" w:author="Brad Rose" w:date="2019-12-10T15:29:00Z">
          <w:r w:rsidDel="49F9EBD8">
            <w:rPr>
              <w:rFonts w:ascii="Calibri" w:eastAsia="Calibri" w:hAnsi="Calibri" w:cs="Calibri"/>
            </w:rPr>
            <w:delText xml:space="preserve"> </w:delText>
          </w:r>
        </w:del>
      </w:ins>
      <w:del w:id="11" w:author="Elizabeth Edwards" w:date="2019-11-14T11:57:00Z">
        <w:r w:rsidR="6AF18372" w:rsidRPr="6AF18372" w:rsidDel="00E27AD4">
          <w:rPr>
            <w:rFonts w:ascii="Calibri" w:eastAsia="Calibri" w:hAnsi="Calibri" w:cs="Calibri"/>
          </w:rPr>
          <w:delText xml:space="preserve">our work </w:delText>
        </w:r>
      </w:del>
      <w:ins w:id="12" w:author="Brad Rose" w:date="2019-12-10T15:29:00Z">
        <w:r w:rsidR="49F9EBD8" w:rsidRPr="49F9EBD8">
          <w:rPr>
            <w:rFonts w:ascii="Calibri" w:eastAsia="Calibri" w:hAnsi="Calibri" w:cs="Calibri"/>
            <w:rPrChange w:id="13" w:author="Brad Rose" w:date="2019-12-10T15:29:00Z">
              <w:rPr/>
            </w:rPrChange>
          </w:rPr>
          <w:t xml:space="preserve">Service often sparks unforeseen positive impact and change that spreads further than you imagine. </w:t>
        </w:r>
      </w:ins>
      <w:del w:id="14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 xml:space="preserve">rippling out and changing the world. </w:delText>
        </w:r>
      </w:del>
      <w:r w:rsidR="6AF18372" w:rsidRPr="6AF18372">
        <w:rPr>
          <w:rFonts w:ascii="Calibri" w:eastAsia="Calibri" w:hAnsi="Calibri" w:cs="Calibri"/>
        </w:rPr>
        <w:t xml:space="preserve">I see the impact of these ripples every day in the students we support. Would you </w:t>
      </w:r>
      <w:ins w:id="15" w:author="Brad Rose" w:date="2019-12-10T15:29:00Z">
        <w:r w:rsidR="49F9EBD8" w:rsidRPr="6AF18372">
          <w:rPr>
            <w:rFonts w:ascii="Calibri" w:eastAsia="Calibri" w:hAnsi="Calibri" w:cs="Calibri"/>
          </w:rPr>
          <w:t>d</w:t>
        </w:r>
      </w:ins>
      <w:ins w:id="16" w:author="Brad Rose" w:date="2019-12-10T15:30:00Z">
        <w:r w:rsidR="386F985A" w:rsidRPr="6AF18372">
          <w:rPr>
            <w:rFonts w:ascii="Calibri" w:eastAsia="Calibri" w:hAnsi="Calibri" w:cs="Calibri"/>
          </w:rPr>
          <w:t>onate</w:t>
        </w:r>
      </w:ins>
      <w:del w:id="17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>consider donating</w:delText>
        </w:r>
      </w:del>
      <w:r w:rsidR="6AF18372" w:rsidRPr="6AF18372">
        <w:rPr>
          <w:rFonts w:ascii="Calibri" w:eastAsia="Calibri" w:hAnsi="Calibri" w:cs="Calibri"/>
        </w:rPr>
        <w:t xml:space="preserve"> to City Year today to create your own ripple?</w:t>
      </w:r>
    </w:p>
    <w:p w14:paraId="0254CC5C" w14:textId="5C50448D" w:rsidR="00AA2933" w:rsidDel="13A8B030" w:rsidRDefault="2A9C9DFE">
      <w:pPr>
        <w:rPr>
          <w:ins w:id="18" w:author="Elizabeth Edwards" w:date="2019-11-14T11:59:00Z"/>
          <w:del w:id="19" w:author="Brad Rose" w:date="2019-12-10T15:31:00Z"/>
          <w:rFonts w:ascii="Calibri" w:eastAsia="Calibri" w:hAnsi="Calibri" w:cs="Calibri"/>
          <w:b/>
          <w:bCs/>
        </w:rPr>
      </w:pPr>
      <w:del w:id="20" w:author="Brad Rose" w:date="2019-12-10T15:30:00Z">
        <w:r w:rsidRPr="2A9C9DFE" w:rsidDel="386F985A">
          <w:rPr>
            <w:rFonts w:ascii="Calibri" w:eastAsia="Calibri" w:hAnsi="Calibri" w:cs="Calibri"/>
          </w:rPr>
          <w:delText xml:space="preserve">Ripples often have unforeseen impacts and spread further than you imagine. </w:delText>
        </w:r>
      </w:del>
      <w:r w:rsidRPr="2A9C9DFE">
        <w:rPr>
          <w:rFonts w:ascii="Calibri" w:eastAsia="Calibri" w:hAnsi="Calibri" w:cs="Calibri"/>
        </w:rPr>
        <w:t xml:space="preserve">In </w:t>
      </w:r>
      <w:ins w:id="21" w:author="Brad Rose" w:date="2019-12-10T15:30:00Z">
        <w:r w:rsidR="386F985A" w:rsidRPr="2A9C9DFE">
          <w:rPr>
            <w:rFonts w:ascii="Calibri" w:eastAsia="Calibri" w:hAnsi="Calibri" w:cs="Calibri"/>
          </w:rPr>
          <w:t xml:space="preserve">City Year Tulsa’s founding year in </w:t>
        </w:r>
      </w:ins>
      <w:r w:rsidRPr="2A9C9DFE">
        <w:rPr>
          <w:rFonts w:ascii="Calibri" w:eastAsia="Calibri" w:hAnsi="Calibri" w:cs="Calibri"/>
        </w:rPr>
        <w:t>2015, donors like you</w:t>
      </w:r>
      <w:ins w:id="22" w:author="Elizabeth Edwards" w:date="2019-11-14T11:58:00Z">
        <w:del w:id="23" w:author="Brad Rose" w:date="2019-12-10T15:30:00Z">
          <w:r w:rsidR="00AA2933" w:rsidDel="386F985A">
            <w:rPr>
              <w:rFonts w:ascii="Calibri" w:eastAsia="Calibri" w:hAnsi="Calibri" w:cs="Calibri"/>
            </w:rPr>
            <w:delText>,</w:delText>
          </w:r>
        </w:del>
      </w:ins>
      <w:r w:rsidRPr="2A9C9DFE">
        <w:rPr>
          <w:rFonts w:ascii="Calibri" w:eastAsia="Calibri" w:hAnsi="Calibri" w:cs="Calibri"/>
        </w:rPr>
        <w:t xml:space="preserve"> supported City Year serving in </w:t>
      </w:r>
      <w:ins w:id="24" w:author="Brad Rose" w:date="2019-12-10T15:30:00Z">
        <w:r w:rsidR="386F985A" w:rsidRPr="2A9C9DFE">
          <w:rPr>
            <w:rFonts w:ascii="Calibri" w:eastAsia="Calibri" w:hAnsi="Calibri" w:cs="Calibri"/>
          </w:rPr>
          <w:t>T</w:t>
        </w:r>
        <w:r w:rsidR="0F12B90F" w:rsidRPr="0F12B90F">
          <w:rPr>
            <w:rFonts w:ascii="Calibri" w:eastAsia="Calibri" w:hAnsi="Calibri" w:cs="Calibri"/>
            <w:rPrChange w:id="25" w:author="Brad Rose" w:date="2019-12-10T15:30:00Z">
              <w:rPr/>
            </w:rPrChange>
          </w:rPr>
          <w:t xml:space="preserve">ulsa’s </w:t>
        </w:r>
      </w:ins>
      <w:r w:rsidRPr="2A9C9DFE">
        <w:rPr>
          <w:rFonts w:ascii="Calibri" w:eastAsia="Calibri" w:hAnsi="Calibri" w:cs="Calibri"/>
        </w:rPr>
        <w:t xml:space="preserve">Webster High School </w:t>
      </w:r>
      <w:ins w:id="26" w:author="Brad Rose" w:date="2019-12-10T15:30:00Z">
        <w:r w:rsidR="0F12B90F" w:rsidRPr="2A9C9DFE">
          <w:rPr>
            <w:rFonts w:ascii="Calibri" w:eastAsia="Calibri" w:hAnsi="Calibri" w:cs="Calibri"/>
          </w:rPr>
          <w:t xml:space="preserve">where </w:t>
        </w:r>
      </w:ins>
      <w:ins w:id="27" w:author="Elizabeth Edwards" w:date="2019-11-14T11:58:00Z">
        <w:del w:id="28" w:author="Brad Rose" w:date="2019-12-10T15:30:00Z">
          <w:r w:rsidR="00AA2933" w:rsidDel="0F12B90F">
            <w:rPr>
              <w:rFonts w:ascii="Calibri" w:eastAsia="Calibri" w:hAnsi="Calibri" w:cs="Calibri"/>
            </w:rPr>
            <w:delText xml:space="preserve">west </w:delText>
          </w:r>
        </w:del>
      </w:ins>
      <w:del w:id="29" w:author="Brad Rose" w:date="2019-12-10T15:30:00Z">
        <w:r w:rsidRPr="2A9C9DFE" w:rsidDel="0F12B90F">
          <w:rPr>
            <w:rFonts w:ascii="Calibri" w:eastAsia="Calibri" w:hAnsi="Calibri" w:cs="Calibri"/>
          </w:rPr>
          <w:delText xml:space="preserve">Tulsa where </w:delText>
        </w:r>
      </w:del>
      <w:r w:rsidRPr="2A9C9DFE">
        <w:rPr>
          <w:rFonts w:ascii="Calibri" w:eastAsia="Calibri" w:hAnsi="Calibri" w:cs="Calibri"/>
        </w:rPr>
        <w:t xml:space="preserve">Hunter </w:t>
      </w:r>
      <w:ins w:id="30" w:author="Brad Rose" w:date="2019-12-10T15:30:00Z">
        <w:r w:rsidR="0F12B90F" w:rsidRPr="2A9C9DFE">
          <w:rPr>
            <w:rFonts w:ascii="Calibri" w:eastAsia="Calibri" w:hAnsi="Calibri" w:cs="Calibri"/>
          </w:rPr>
          <w:t>was a student failing his first semester of fresh</w:t>
        </w:r>
      </w:ins>
      <w:ins w:id="31" w:author="Brad Rose" w:date="2019-12-10T15:31:00Z">
        <w:r w:rsidR="13A8B030" w:rsidRPr="2A9C9DFE">
          <w:rPr>
            <w:rFonts w:ascii="Calibri" w:eastAsia="Calibri" w:hAnsi="Calibri" w:cs="Calibri"/>
          </w:rPr>
          <w:t>man year. Hunter</w:t>
        </w:r>
      </w:ins>
      <w:ins w:id="32" w:author="Brad Rose" w:date="2019-12-10T15:30:00Z">
        <w:r w:rsidR="0F12B90F" w:rsidRPr="2A9C9DFE">
          <w:rPr>
            <w:rFonts w:ascii="Calibri" w:eastAsia="Calibri" w:hAnsi="Calibri" w:cs="Calibri"/>
          </w:rPr>
          <w:t xml:space="preserve"> </w:t>
        </w:r>
      </w:ins>
      <w:del w:id="33" w:author="Brad Rose" w:date="2019-12-10T15:30:00Z">
        <w:r w:rsidRPr="2A9C9DFE" w:rsidDel="0F12B90F">
          <w:rPr>
            <w:rFonts w:ascii="Calibri" w:eastAsia="Calibri" w:hAnsi="Calibri" w:cs="Calibri"/>
          </w:rPr>
          <w:delText xml:space="preserve">was a student failing his first semester of freshman year. Hunter </w:delText>
        </w:r>
      </w:del>
      <w:r w:rsidRPr="2A9C9DFE">
        <w:rPr>
          <w:rFonts w:ascii="Calibri" w:eastAsia="Calibri" w:hAnsi="Calibri" w:cs="Calibri"/>
        </w:rPr>
        <w:t xml:space="preserve">says, </w:t>
      </w:r>
      <w:r w:rsidRPr="2A9C9DFE">
        <w:rPr>
          <w:rFonts w:ascii="Calibri" w:eastAsia="Calibri" w:hAnsi="Calibri" w:cs="Calibri"/>
          <w:b/>
          <w:bCs/>
        </w:rPr>
        <w:t>“I had never earned an ‘A’ in my entire school life!” But that changed when Hunter met Justin, a City Year Tulsa AmeriCorps member.</w:t>
      </w:r>
      <w:ins w:id="34" w:author="Brad Rose" w:date="2019-12-10T15:31:00Z">
        <w:r w:rsidR="13A8B030" w:rsidRPr="2A9C9DFE">
          <w:rPr>
            <w:rFonts w:ascii="Calibri" w:eastAsia="Calibri" w:hAnsi="Calibri" w:cs="Calibri"/>
            <w:b/>
            <w:bCs/>
          </w:rPr>
          <w:t xml:space="preserve"> </w:t>
        </w:r>
      </w:ins>
    </w:p>
    <w:p w14:paraId="6BB86B4F" w14:textId="6DBE9454" w:rsidR="2A9C9DFE" w:rsidRDefault="2A9C9DFE">
      <w:pPr>
        <w:rPr>
          <w:rFonts w:ascii="Calibri" w:eastAsia="Calibri" w:hAnsi="Calibri" w:cs="Calibri"/>
          <w:b/>
          <w:bCs/>
          <w:rPrChange w:id="35" w:author="Brad Rose" w:date="2019-12-10T15:31:00Z">
            <w:rPr/>
          </w:rPrChange>
        </w:rPr>
      </w:pPr>
      <w:del w:id="36" w:author="Elizabeth Edwards" w:date="2019-11-14T11:59:00Z">
        <w:r w:rsidRPr="2A9C9DFE" w:rsidDel="00AA2933">
          <w:rPr>
            <w:rFonts w:ascii="Calibri" w:eastAsia="Calibri" w:hAnsi="Calibri" w:cs="Calibri"/>
            <w:b/>
            <w:bCs/>
          </w:rPr>
          <w:delText xml:space="preserve"> </w:delText>
        </w:r>
      </w:del>
      <w:r w:rsidRPr="2A9C9DFE">
        <w:rPr>
          <w:rFonts w:ascii="Calibri" w:eastAsia="Calibri" w:hAnsi="Calibri" w:cs="Calibri"/>
        </w:rPr>
        <w:t xml:space="preserve">Justin would high-five Hunter every day which rippled into tutoring. Tutoring led to good grades, and good grades led to passing freshman year. As Justin’s year of service ended, he took a moment to write a note for each of his students. Hunter carried </w:t>
      </w:r>
      <w:del w:id="37" w:author="Elizabeth Edwards" w:date="2019-11-14T11:59:00Z">
        <w:r w:rsidRPr="2A9C9DFE" w:rsidDel="00531898">
          <w:rPr>
            <w:rFonts w:ascii="Calibri" w:eastAsia="Calibri" w:hAnsi="Calibri" w:cs="Calibri"/>
          </w:rPr>
          <w:delText xml:space="preserve">this </w:delText>
        </w:r>
      </w:del>
      <w:ins w:id="38" w:author="Elizabeth Edwards" w:date="2019-11-14T11:59:00Z">
        <w:r w:rsidR="00531898">
          <w:rPr>
            <w:rFonts w:ascii="Calibri" w:eastAsia="Calibri" w:hAnsi="Calibri" w:cs="Calibri"/>
          </w:rPr>
          <w:t>his</w:t>
        </w:r>
        <w:r w:rsidR="00531898" w:rsidRPr="2A9C9DFE">
          <w:rPr>
            <w:rFonts w:ascii="Calibri" w:eastAsia="Calibri" w:hAnsi="Calibri" w:cs="Calibri"/>
          </w:rPr>
          <w:t xml:space="preserve"> </w:t>
        </w:r>
      </w:ins>
      <w:r w:rsidRPr="2A9C9DFE">
        <w:rPr>
          <w:rFonts w:ascii="Calibri" w:eastAsia="Calibri" w:hAnsi="Calibri" w:cs="Calibri"/>
        </w:rPr>
        <w:t xml:space="preserve">note with him when he moved to another school without a City Year in his class.  </w:t>
      </w:r>
    </w:p>
    <w:p w14:paraId="7B320DEF" w14:textId="5F0E8D9A" w:rsidR="2A9C9DFE" w:rsidRDefault="2A9C9DFE">
      <w:r w:rsidRPr="2A9C9DFE">
        <w:rPr>
          <w:rFonts w:ascii="Calibri" w:eastAsia="Calibri" w:hAnsi="Calibri" w:cs="Calibri"/>
        </w:rPr>
        <w:t>Without City Year, Hunter fell back into his habits that lead to bad grades, and failure began to set in again. However, that ripple of a written note reminded Hunter that someone believed in him and it helped turn things around.</w:t>
      </w:r>
    </w:p>
    <w:p w14:paraId="2B3E82C0" w14:textId="23223873" w:rsidR="2A9C9DFE" w:rsidRDefault="2A9C9DFE">
      <w:r w:rsidRPr="2A9C9DFE">
        <w:rPr>
          <w:rFonts w:ascii="Calibri" w:eastAsia="Calibri" w:hAnsi="Calibri" w:cs="Calibri"/>
        </w:rPr>
        <w:t xml:space="preserve">Hunter says that the note he got from Justin inspired him. “I reread it when I needed a pick-me-up or was worried about a test. Through hard work and perseverance and a lot of re-reading Justin’s note, </w:t>
      </w:r>
      <w:r w:rsidRPr="2A9C9DFE">
        <w:rPr>
          <w:rFonts w:ascii="Calibri" w:eastAsia="Calibri" w:hAnsi="Calibri" w:cs="Calibri"/>
          <w:b/>
          <w:bCs/>
        </w:rPr>
        <w:t>I graduated high school! I graduated with a 3.4 GPA.</w:t>
      </w:r>
      <w:r w:rsidRPr="2A9C9DFE">
        <w:rPr>
          <w:rFonts w:ascii="Calibri" w:eastAsia="Calibri" w:hAnsi="Calibri" w:cs="Calibri"/>
        </w:rPr>
        <w:t xml:space="preserve">” </w:t>
      </w:r>
    </w:p>
    <w:p w14:paraId="0CC1A0D1" w14:textId="5F53B3A8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An act of caring, like a year of service, writing a kind note, or sending a financial gift to City Year, continues to ripple through Tulsa and create positive impacts in our community. I recently learned the effect of Justin’s year of service with Hunter, not because </w:t>
      </w:r>
      <w:del w:id="39" w:author="Elizabeth Edwards" w:date="2019-11-14T12:01:00Z">
        <w:r w:rsidRPr="2A9C9DFE" w:rsidDel="00B63419">
          <w:rPr>
            <w:rFonts w:ascii="Calibri" w:eastAsia="Calibri" w:hAnsi="Calibri" w:cs="Calibri"/>
            <w:sz w:val="21"/>
            <w:szCs w:val="21"/>
          </w:rPr>
          <w:delText xml:space="preserve">he </w:delText>
        </w:r>
      </w:del>
      <w:ins w:id="40" w:author="Elizabeth Edwards" w:date="2019-11-14T12:01:00Z">
        <w:r w:rsidR="00B63419">
          <w:rPr>
            <w:rFonts w:ascii="Calibri" w:eastAsia="Calibri" w:hAnsi="Calibri" w:cs="Calibri"/>
            <w:sz w:val="21"/>
            <w:szCs w:val="21"/>
          </w:rPr>
          <w:t>Hunter</w:t>
        </w:r>
        <w:r w:rsidR="00B63419" w:rsidRPr="2A9C9DFE">
          <w:rPr>
            <w:rFonts w:ascii="Calibri" w:eastAsia="Calibri" w:hAnsi="Calibri" w:cs="Calibri"/>
            <w:sz w:val="21"/>
            <w:szCs w:val="21"/>
          </w:rPr>
          <w:t xml:space="preserve"> </w:t>
        </w:r>
      </w:ins>
      <w:r w:rsidRPr="2A9C9DFE">
        <w:rPr>
          <w:rFonts w:ascii="Calibri" w:eastAsia="Calibri" w:hAnsi="Calibri" w:cs="Calibri"/>
          <w:sz w:val="21"/>
          <w:szCs w:val="21"/>
        </w:rPr>
        <w:t xml:space="preserve">had City Year but because 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he </w:t>
      </w:r>
      <w:r w:rsidRPr="2A9C9DFE">
        <w:rPr>
          <w:rFonts w:ascii="Calibri" w:eastAsia="Calibri" w:hAnsi="Calibri" w:cs="Calibri"/>
          <w:b/>
          <w:bCs/>
          <w:i/>
          <w:iCs/>
          <w:sz w:val="21"/>
          <w:szCs w:val="21"/>
        </w:rPr>
        <w:t>is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 City Year</w:t>
      </w:r>
      <w:r w:rsidRPr="2A9C9DFE">
        <w:rPr>
          <w:rFonts w:ascii="Calibri" w:eastAsia="Calibri" w:hAnsi="Calibri" w:cs="Calibri"/>
          <w:sz w:val="21"/>
          <w:szCs w:val="21"/>
        </w:rPr>
        <w:t xml:space="preserve">. </w:t>
      </w:r>
    </w:p>
    <w:p w14:paraId="5367D531" w14:textId="115F37C9" w:rsidR="2A9C9DFE" w:rsidRDefault="6AF18372">
      <w:r w:rsidRPr="6AF18372">
        <w:rPr>
          <w:rFonts w:ascii="Calibri" w:eastAsia="Calibri" w:hAnsi="Calibri" w:cs="Calibri"/>
          <w:sz w:val="21"/>
          <w:szCs w:val="21"/>
        </w:rPr>
        <w:t>I am thrilled to share that the person in the City Year red jacket in these pictures is Hunter, who is serving in one of our schools this year like Justin served</w:t>
      </w:r>
      <w:del w:id="41" w:author="Elizabeth Edwards" w:date="2019-11-14T12:01:00Z">
        <w:r w:rsidRPr="6AF18372" w:rsidDel="006355FB">
          <w:rPr>
            <w:rFonts w:ascii="Calibri" w:eastAsia="Calibri" w:hAnsi="Calibri" w:cs="Calibri"/>
            <w:sz w:val="21"/>
            <w:szCs w:val="21"/>
          </w:rPr>
          <w:delText xml:space="preserve"> him</w:delText>
        </w:r>
      </w:del>
      <w:r w:rsidRPr="6AF18372">
        <w:rPr>
          <w:rFonts w:ascii="Calibri" w:eastAsia="Calibri" w:hAnsi="Calibri" w:cs="Calibri"/>
          <w:sz w:val="21"/>
          <w:szCs w:val="21"/>
        </w:rPr>
        <w:t xml:space="preserve">. Hunter has one goal this year: to impact </w:t>
      </w:r>
      <w:del w:id="42" w:author="Elizabeth Edwards" w:date="2019-11-14T12:01:00Z">
        <w:r w:rsidRPr="6AF18372" w:rsidDel="006355FB">
          <w:rPr>
            <w:rFonts w:ascii="Calibri" w:eastAsia="Calibri" w:hAnsi="Calibri" w:cs="Calibri"/>
            <w:sz w:val="21"/>
            <w:szCs w:val="21"/>
          </w:rPr>
          <w:delText xml:space="preserve">just </w:delText>
        </w:r>
      </w:del>
      <w:r w:rsidRPr="6AF18372">
        <w:rPr>
          <w:rFonts w:ascii="Calibri" w:eastAsia="Calibri" w:hAnsi="Calibri" w:cs="Calibri"/>
          <w:sz w:val="21"/>
          <w:szCs w:val="21"/>
        </w:rPr>
        <w:t xml:space="preserve">one student’s life. I know that he is already exceeding that goal. Thanks to donors like you, Justin’s year of service rippled forward to </w:t>
      </w:r>
      <w:commentRangeStart w:id="43"/>
      <w:r w:rsidRPr="6AF18372">
        <w:rPr>
          <w:rFonts w:ascii="Calibri" w:eastAsia="Calibri" w:hAnsi="Calibri" w:cs="Calibri"/>
          <w:sz w:val="21"/>
          <w:szCs w:val="21"/>
        </w:rPr>
        <w:t xml:space="preserve">Hunter’s year of service and through to Hunter's student now, Maria. Maria and Hunter have already built a strong relationship and to continue this impact, they need you to donate today. </w:t>
      </w:r>
      <w:commentRangeEnd w:id="43"/>
      <w:r w:rsidR="2A9C9DFE">
        <w:rPr>
          <w:rStyle w:val="CommentReference"/>
        </w:rPr>
        <w:commentReference w:id="43"/>
      </w:r>
      <w:r w:rsidRPr="6AF18372">
        <w:rPr>
          <w:rFonts w:ascii="Calibri" w:eastAsia="Calibri" w:hAnsi="Calibri" w:cs="Calibri"/>
          <w:sz w:val="21"/>
          <w:szCs w:val="21"/>
        </w:rPr>
        <w:t xml:space="preserve">Hunter graduated high school on track and on time because Justin showed how our community cares. We want the same for Maria and students like her! </w:t>
      </w:r>
    </w:p>
    <w:p w14:paraId="59BD96BF" w14:textId="0F7A2D6E" w:rsidR="2A9C9DFE" w:rsidRDefault="6AF18372" w:rsidP="6AF18372">
      <w:pPr>
        <w:rPr>
          <w:rFonts w:ascii="Calibri" w:eastAsia="Calibri" w:hAnsi="Calibri" w:cs="Calibri"/>
        </w:rPr>
      </w:pPr>
      <w:r w:rsidRPr="6AF18372">
        <w:rPr>
          <w:rFonts w:ascii="Calibri" w:eastAsia="Calibri" w:hAnsi="Calibri" w:cs="Calibri"/>
          <w:sz w:val="21"/>
          <w:szCs w:val="21"/>
        </w:rPr>
        <w:t xml:space="preserve">There are City Year red jackets across our schools creating ripples through inspirational acts of compassion every day. I invite you to donate today to stay connected to the ripples of hope in our community. Would you send your support for Hunter and Maria and </w:t>
      </w:r>
      <w:proofErr w:type="gramStart"/>
      <w:r w:rsidRPr="6AF18372">
        <w:rPr>
          <w:rFonts w:ascii="Calibri" w:eastAsia="Calibri" w:hAnsi="Calibri" w:cs="Calibri"/>
          <w:sz w:val="21"/>
          <w:szCs w:val="21"/>
        </w:rPr>
        <w:t>all of</w:t>
      </w:r>
      <w:proofErr w:type="gramEnd"/>
      <w:r w:rsidRPr="6AF18372">
        <w:rPr>
          <w:rFonts w:ascii="Calibri" w:eastAsia="Calibri" w:hAnsi="Calibri" w:cs="Calibri"/>
          <w:sz w:val="21"/>
          <w:szCs w:val="21"/>
        </w:rPr>
        <w:t xml:space="preserve"> our AmeriCorps members in our schools today? </w:t>
      </w:r>
    </w:p>
    <w:p w14:paraId="248A4195" w14:textId="3114972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  </w:t>
      </w:r>
    </w:p>
    <w:p w14:paraId="70B3E4FC" w14:textId="0D2614A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In Service, </w:t>
      </w:r>
    </w:p>
    <w:p w14:paraId="471A6DA4" w14:textId="036D02F6" w:rsidR="2A9C9DFE" w:rsidRDefault="2A9C9DFE">
      <w:r w:rsidRPr="2A9C9DFE">
        <w:rPr>
          <w:rFonts w:ascii="Calibri" w:eastAsia="Calibri" w:hAnsi="Calibri" w:cs="Calibri"/>
        </w:rPr>
        <w:t xml:space="preserve"> </w:t>
      </w:r>
    </w:p>
    <w:p w14:paraId="342D877F" w14:textId="1FD71A1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Paul G. Davis </w:t>
      </w:r>
      <w:r>
        <w:br/>
      </w:r>
      <w:r w:rsidRPr="2A9C9DFE">
        <w:rPr>
          <w:rFonts w:ascii="Calibri" w:eastAsia="Calibri" w:hAnsi="Calibri" w:cs="Calibri"/>
          <w:sz w:val="21"/>
          <w:szCs w:val="21"/>
        </w:rPr>
        <w:t xml:space="preserve">Executive Director </w:t>
      </w:r>
    </w:p>
    <w:p w14:paraId="2F127D67" w14:textId="21F5C9EF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>P.S. City Year members need your help to serve Tulsa’s students and continue the ripples that are changing Tulsa’s education history.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 Will you consider sponsoring the one-on-one support a student receives through City Year?</w:t>
      </w:r>
      <w:r w:rsidRPr="2A9C9DFE">
        <w:rPr>
          <w:rFonts w:ascii="Calibri" w:eastAsia="Calibri" w:hAnsi="Calibri" w:cs="Calibri"/>
          <w:sz w:val="21"/>
          <w:szCs w:val="21"/>
        </w:rPr>
        <w:t xml:space="preserve"> Your contribution is critical to our community.</w:t>
      </w:r>
    </w:p>
    <w:sectPr w:rsidR="2A9C9DFE" w:rsidSect="006F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3" w:author="Brad Rose" w:date="2019-11-11T06:44:00Z" w:initials="BR">
    <w:p w14:paraId="0E6B595D" w14:textId="243EF7D0" w:rsidR="2A9C9DFE" w:rsidRDefault="2A9C9DFE">
      <w:pPr>
        <w:pStyle w:val="CommentText"/>
      </w:pPr>
      <w:r>
        <w:t xml:space="preserve">@Hollis McAllister (Elizabeth originally left this note last week, but somehow it got deleted during my edits so I'm adding it back :)) </w:t>
      </w:r>
      <w:r>
        <w:rPr>
          <w:rStyle w:val="CommentReference"/>
        </w:rPr>
        <w:annotationRef/>
      </w:r>
    </w:p>
    <w:p w14:paraId="6366C037" w14:textId="17273C27" w:rsidR="2A9C9DFE" w:rsidRDefault="2A9C9DFE">
      <w:pPr>
        <w:pStyle w:val="CommentText"/>
      </w:pPr>
    </w:p>
    <w:p w14:paraId="209CED9B" w14:textId="2BB85231" w:rsidR="2A9C9DFE" w:rsidRDefault="2A9C9DFE">
      <w:pPr>
        <w:pStyle w:val="CommentText"/>
      </w:pPr>
      <w:r>
        <w:t>Do you have any info on why Hunter picked this student? (I named her Maria). If not, I’ll ask Hunter what is the biggest growth they’ve achieved for this story.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9CED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9CED9B" w16cid:durableId="767157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zabeth Edwards">
    <w15:presenceInfo w15:providerId="AD" w15:userId="S::eedwards1@cityyear.org::34ce9a90-4221-44da-9098-6c14d7903f96"/>
  </w15:person>
  <w15:person w15:author="Brad Rose">
    <w15:presenceInfo w15:providerId="AD" w15:userId="S::brose@cityyear.org::2d6c65d7-7ca0-4c26-9cf2-84e98c66e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C44DD"/>
    <w:rsid w:val="000C3C05"/>
    <w:rsid w:val="000F3C9D"/>
    <w:rsid w:val="0012243D"/>
    <w:rsid w:val="00330AE2"/>
    <w:rsid w:val="00371269"/>
    <w:rsid w:val="00411EDD"/>
    <w:rsid w:val="00531898"/>
    <w:rsid w:val="005B9931"/>
    <w:rsid w:val="005E626D"/>
    <w:rsid w:val="00600FD1"/>
    <w:rsid w:val="00621FAA"/>
    <w:rsid w:val="006326CB"/>
    <w:rsid w:val="006355FB"/>
    <w:rsid w:val="0064013D"/>
    <w:rsid w:val="006F5E6A"/>
    <w:rsid w:val="00731BC3"/>
    <w:rsid w:val="007824B4"/>
    <w:rsid w:val="007F78BD"/>
    <w:rsid w:val="0084267F"/>
    <w:rsid w:val="00880DC7"/>
    <w:rsid w:val="00951C92"/>
    <w:rsid w:val="00985B60"/>
    <w:rsid w:val="00A06CEF"/>
    <w:rsid w:val="00A126D5"/>
    <w:rsid w:val="00AA2933"/>
    <w:rsid w:val="00B039BA"/>
    <w:rsid w:val="00B43EE1"/>
    <w:rsid w:val="00B63419"/>
    <w:rsid w:val="00B917D1"/>
    <w:rsid w:val="00CD3B81"/>
    <w:rsid w:val="00D82F33"/>
    <w:rsid w:val="00DB0582"/>
    <w:rsid w:val="00DB4E00"/>
    <w:rsid w:val="00E258B0"/>
    <w:rsid w:val="00E27AD4"/>
    <w:rsid w:val="00E2B755"/>
    <w:rsid w:val="00EF4FE2"/>
    <w:rsid w:val="017AE198"/>
    <w:rsid w:val="01A36642"/>
    <w:rsid w:val="032E958F"/>
    <w:rsid w:val="0607D6CE"/>
    <w:rsid w:val="077B7F7C"/>
    <w:rsid w:val="079EBD62"/>
    <w:rsid w:val="084C4E2D"/>
    <w:rsid w:val="09107EAB"/>
    <w:rsid w:val="09DE7DA9"/>
    <w:rsid w:val="09EDBD8A"/>
    <w:rsid w:val="09EF1564"/>
    <w:rsid w:val="0CDA43AD"/>
    <w:rsid w:val="0CECA59E"/>
    <w:rsid w:val="0E6C8DB1"/>
    <w:rsid w:val="0EA0335E"/>
    <w:rsid w:val="0F12B90F"/>
    <w:rsid w:val="0F695FF2"/>
    <w:rsid w:val="1017658B"/>
    <w:rsid w:val="10F9D85A"/>
    <w:rsid w:val="110BC12B"/>
    <w:rsid w:val="124A481C"/>
    <w:rsid w:val="12C26B14"/>
    <w:rsid w:val="13A8B030"/>
    <w:rsid w:val="141C6BFA"/>
    <w:rsid w:val="14C92229"/>
    <w:rsid w:val="14DF00BB"/>
    <w:rsid w:val="18F13634"/>
    <w:rsid w:val="19734713"/>
    <w:rsid w:val="19971016"/>
    <w:rsid w:val="1A2BE854"/>
    <w:rsid w:val="1A509C58"/>
    <w:rsid w:val="1AAB611C"/>
    <w:rsid w:val="1B5AF4EC"/>
    <w:rsid w:val="1BDACB66"/>
    <w:rsid w:val="1BDB016F"/>
    <w:rsid w:val="1BF050C8"/>
    <w:rsid w:val="1D4A8223"/>
    <w:rsid w:val="1EBBCEE1"/>
    <w:rsid w:val="1EFD1C8C"/>
    <w:rsid w:val="1F0CFF01"/>
    <w:rsid w:val="20307B29"/>
    <w:rsid w:val="21335FDF"/>
    <w:rsid w:val="2133C529"/>
    <w:rsid w:val="21640F78"/>
    <w:rsid w:val="21737AF0"/>
    <w:rsid w:val="21929B25"/>
    <w:rsid w:val="21AEC9ED"/>
    <w:rsid w:val="2384C7B0"/>
    <w:rsid w:val="23D0B778"/>
    <w:rsid w:val="23D94D89"/>
    <w:rsid w:val="24B48E1B"/>
    <w:rsid w:val="259ABE2D"/>
    <w:rsid w:val="269192D9"/>
    <w:rsid w:val="27416014"/>
    <w:rsid w:val="2752AF65"/>
    <w:rsid w:val="275EE991"/>
    <w:rsid w:val="28616072"/>
    <w:rsid w:val="28C5E60E"/>
    <w:rsid w:val="29926680"/>
    <w:rsid w:val="2A26C095"/>
    <w:rsid w:val="2A6B7DCB"/>
    <w:rsid w:val="2A7B61EE"/>
    <w:rsid w:val="2A9C9DFE"/>
    <w:rsid w:val="2ADB9B8A"/>
    <w:rsid w:val="2B11AC1E"/>
    <w:rsid w:val="2B4EF673"/>
    <w:rsid w:val="2C04E5B4"/>
    <w:rsid w:val="2C0F7308"/>
    <w:rsid w:val="2C41A40A"/>
    <w:rsid w:val="2D69D13F"/>
    <w:rsid w:val="2E6B43F1"/>
    <w:rsid w:val="2F22C850"/>
    <w:rsid w:val="30DAC78D"/>
    <w:rsid w:val="318C3D87"/>
    <w:rsid w:val="31E6EBFA"/>
    <w:rsid w:val="320FBAF8"/>
    <w:rsid w:val="32483DC2"/>
    <w:rsid w:val="33FFDB66"/>
    <w:rsid w:val="345A1AA7"/>
    <w:rsid w:val="34C59D83"/>
    <w:rsid w:val="3542505E"/>
    <w:rsid w:val="373BCAAB"/>
    <w:rsid w:val="37635CC8"/>
    <w:rsid w:val="3788DCB9"/>
    <w:rsid w:val="38042EFD"/>
    <w:rsid w:val="38258F8A"/>
    <w:rsid w:val="386F985A"/>
    <w:rsid w:val="3A28DF8C"/>
    <w:rsid w:val="3A3D20BF"/>
    <w:rsid w:val="3BAFEFF0"/>
    <w:rsid w:val="3D63A4F9"/>
    <w:rsid w:val="3DFFE187"/>
    <w:rsid w:val="3E060AED"/>
    <w:rsid w:val="3ED6D70C"/>
    <w:rsid w:val="3FFF6848"/>
    <w:rsid w:val="42219D90"/>
    <w:rsid w:val="42B50CCF"/>
    <w:rsid w:val="430C8871"/>
    <w:rsid w:val="436DD9D5"/>
    <w:rsid w:val="43F98962"/>
    <w:rsid w:val="44843318"/>
    <w:rsid w:val="4546F72C"/>
    <w:rsid w:val="459CBD31"/>
    <w:rsid w:val="46130525"/>
    <w:rsid w:val="472B231A"/>
    <w:rsid w:val="47B3DD45"/>
    <w:rsid w:val="47D970DE"/>
    <w:rsid w:val="4802EA59"/>
    <w:rsid w:val="487F8B77"/>
    <w:rsid w:val="489944E8"/>
    <w:rsid w:val="48C46FA8"/>
    <w:rsid w:val="4975391E"/>
    <w:rsid w:val="49D845B0"/>
    <w:rsid w:val="49F9EBD8"/>
    <w:rsid w:val="4A00406C"/>
    <w:rsid w:val="4AD19F03"/>
    <w:rsid w:val="4B34A06C"/>
    <w:rsid w:val="4F36A247"/>
    <w:rsid w:val="4FD3AE44"/>
    <w:rsid w:val="507277BF"/>
    <w:rsid w:val="50D1AC40"/>
    <w:rsid w:val="5104C0F0"/>
    <w:rsid w:val="51E0F435"/>
    <w:rsid w:val="531927B2"/>
    <w:rsid w:val="5326C704"/>
    <w:rsid w:val="54465158"/>
    <w:rsid w:val="545A9EE3"/>
    <w:rsid w:val="5551CA31"/>
    <w:rsid w:val="56294AE8"/>
    <w:rsid w:val="56CFBB1F"/>
    <w:rsid w:val="56FE9E4A"/>
    <w:rsid w:val="571E1E7C"/>
    <w:rsid w:val="58234E03"/>
    <w:rsid w:val="58E13F64"/>
    <w:rsid w:val="5966C474"/>
    <w:rsid w:val="5A42003C"/>
    <w:rsid w:val="5B0DDDA5"/>
    <w:rsid w:val="5B2C6F1E"/>
    <w:rsid w:val="5CA05531"/>
    <w:rsid w:val="5CF77FF7"/>
    <w:rsid w:val="5DD7A818"/>
    <w:rsid w:val="5DF2CA75"/>
    <w:rsid w:val="5E13AD87"/>
    <w:rsid w:val="5E33E225"/>
    <w:rsid w:val="5F480532"/>
    <w:rsid w:val="602508D1"/>
    <w:rsid w:val="602E5EF5"/>
    <w:rsid w:val="60EF9D48"/>
    <w:rsid w:val="61961CDC"/>
    <w:rsid w:val="621EDEFB"/>
    <w:rsid w:val="629A930B"/>
    <w:rsid w:val="630B6E2E"/>
    <w:rsid w:val="6428A1EC"/>
    <w:rsid w:val="65F9DE66"/>
    <w:rsid w:val="6933D27A"/>
    <w:rsid w:val="695861AF"/>
    <w:rsid w:val="6AF18372"/>
    <w:rsid w:val="6B967D58"/>
    <w:rsid w:val="6BC4C43B"/>
    <w:rsid w:val="6C91AD88"/>
    <w:rsid w:val="6C9C5B45"/>
    <w:rsid w:val="6CE81CB7"/>
    <w:rsid w:val="6CF682D0"/>
    <w:rsid w:val="6D9C44DD"/>
    <w:rsid w:val="6EA6C68D"/>
    <w:rsid w:val="6EAEBCD0"/>
    <w:rsid w:val="6F57BC56"/>
    <w:rsid w:val="6F6D44DD"/>
    <w:rsid w:val="723A7297"/>
    <w:rsid w:val="725D316B"/>
    <w:rsid w:val="72B7BC87"/>
    <w:rsid w:val="7400133D"/>
    <w:rsid w:val="742B6271"/>
    <w:rsid w:val="743E1AB7"/>
    <w:rsid w:val="74BDBB16"/>
    <w:rsid w:val="75D71629"/>
    <w:rsid w:val="77B8A1FA"/>
    <w:rsid w:val="77CF26E8"/>
    <w:rsid w:val="77F9A159"/>
    <w:rsid w:val="78547BA3"/>
    <w:rsid w:val="79E68318"/>
    <w:rsid w:val="7A172268"/>
    <w:rsid w:val="7A6269CE"/>
    <w:rsid w:val="7A7B9B39"/>
    <w:rsid w:val="7BEA1255"/>
    <w:rsid w:val="7D0F89B6"/>
    <w:rsid w:val="7D3FF855"/>
    <w:rsid w:val="7D4CD254"/>
    <w:rsid w:val="7DCF547A"/>
    <w:rsid w:val="7DDE8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44DD"/>
  <w15:chartTrackingRefBased/>
  <w15:docId w15:val="{03CE39DB-F3D6-4A68-9229-F3B4F62A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9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DB0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Edwards</dc:creator>
  <cp:keywords/>
  <dc:description/>
  <cp:lastModifiedBy>Stevan Jovanovic</cp:lastModifiedBy>
  <cp:revision>2</cp:revision>
  <dcterms:created xsi:type="dcterms:W3CDTF">2022-01-05T19:54:00Z</dcterms:created>
  <dcterms:modified xsi:type="dcterms:W3CDTF">2022-01-05T19:54:00Z</dcterms:modified>
</cp:coreProperties>
</file>